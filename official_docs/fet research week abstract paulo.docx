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CE3E3" w14:textId="0228B4CA" w:rsidR="009670FF" w:rsidRDefault="003622F1">
      <w:pPr>
        <w:rPr>
          <w:rFonts w:hint="eastAsia"/>
        </w:rPr>
      </w:pPr>
      <w:r>
        <w:t xml:space="preserve">After the main </w:t>
      </w:r>
      <w:commentRangeStart w:id="0"/>
      <w:r>
        <w:t>sequence</w:t>
      </w:r>
      <w:commentRangeEnd w:id="0"/>
      <w:r w:rsidR="00FC1C15">
        <w:rPr>
          <w:rStyle w:val="CommentReference"/>
          <w:rFonts w:cs="Mangal"/>
        </w:rPr>
        <w:commentReference w:id="0"/>
      </w:r>
      <w:r>
        <w:t>, the now-inert cores of low-mass stars (</w:t>
      </w:r>
      <w:r>
        <w:rPr>
          <w:i/>
          <w:iCs/>
        </w:rPr>
        <w:t xml:space="preserve">M </w:t>
      </w:r>
      <w:r>
        <w:rPr>
          <w:rFonts w:eastAsia="Liberation Serif" w:cs="Liberation Serif"/>
        </w:rPr>
        <w:t xml:space="preserve">≤ 1.5 </w:t>
      </w:r>
      <w:proofErr w:type="spellStart"/>
      <w:r>
        <w:rPr>
          <w:rFonts w:eastAsia="Liberation Serif" w:cs="Liberation Serif"/>
          <w:i/>
          <w:iCs/>
        </w:rPr>
        <w:t>M</w:t>
      </w:r>
      <w:r>
        <w:rPr>
          <w:rFonts w:eastAsia="Liberation Serif" w:cs="Liberation Serif"/>
        </w:rPr>
        <w:t>_sun</w:t>
      </w:r>
      <w:proofErr w:type="spellEnd"/>
      <w:r>
        <w:t xml:space="preserve">) become degenerate. The hydrogen-rich shell around the core ignites, causing the outer layers of the star to expand. The star is now on the red giant branch (RGB). During the initial stages on the RGB, the star undergoes a significant mixing event, known </w:t>
      </w:r>
      <w:r>
        <w:t xml:space="preserve">as the first dredge-up, in which the convective behaviour of the outer regions extends inwards almost to the H-burning shell. This means that the outer layers will display features typically found in fusion regions. </w:t>
      </w:r>
      <w:ins w:id="1" w:author="Lisboa, Paulo" w:date="2018-03-12T22:51:00Z">
        <w:r w:rsidR="00FC1C15">
          <w:t xml:space="preserve">However, measurements of the abundance of certain elements e.g. </w:t>
        </w:r>
      </w:ins>
      <w:ins w:id="2" w:author="Lisboa, Paulo" w:date="2018-03-12T22:52:00Z">
        <w:r w:rsidR="00FC1C15">
          <w:t>X and Y on</w:t>
        </w:r>
      </w:ins>
      <w:del w:id="3" w:author="Lisboa, Paulo" w:date="2018-03-12T22:52:00Z">
        <w:r w:rsidDel="00FC1C15">
          <w:delText>When looking at</w:delText>
        </w:r>
      </w:del>
      <w:r>
        <w:t xml:space="preserve"> the surfaces of stars at</w:t>
      </w:r>
      <w:r>
        <w:t xml:space="preserve"> later stages of the RGB, </w:t>
      </w:r>
      <w:del w:id="4" w:author="Lisboa, Paulo" w:date="2018-03-12T22:52:00Z">
        <w:r w:rsidDel="00FC1C15">
          <w:delText xml:space="preserve">however, there is a further </w:delText>
        </w:r>
      </w:del>
      <w:ins w:id="5" w:author="Lisboa, Paulo" w:date="2018-03-12T22:52:00Z">
        <w:r w:rsidR="00FC1C15">
          <w:t xml:space="preserve">shows </w:t>
        </w:r>
      </w:ins>
      <w:r>
        <w:t>deviation</w:t>
      </w:r>
      <w:ins w:id="6" w:author="Lisboa, Paulo" w:date="2018-03-12T22:52:00Z">
        <w:r w:rsidR="00FC1C15">
          <w:t xml:space="preserve">s </w:t>
        </w:r>
        <w:proofErr w:type="gramStart"/>
        <w:r w:rsidR="00FC1C15">
          <w:t>from ??</w:t>
        </w:r>
        <w:proofErr w:type="gramEnd"/>
        <w:r w:rsidR="00FC1C15">
          <w:t xml:space="preserve"> </w:t>
        </w:r>
        <w:proofErr w:type="gramStart"/>
        <w:r w:rsidR="00FC1C15">
          <w:t>expected</w:t>
        </w:r>
        <w:proofErr w:type="gramEnd"/>
        <w:r w:rsidR="00FC1C15">
          <w:t xml:space="preserve"> values??</w:t>
        </w:r>
      </w:ins>
      <w:r>
        <w:t xml:space="preserve"> </w:t>
      </w:r>
      <w:del w:id="7" w:author="Lisboa, Paulo" w:date="2018-03-12T22:52:00Z">
        <w:r w:rsidDel="00FC1C15">
          <w:delText>of certain elements’ abundances</w:delText>
        </w:r>
      </w:del>
      <w:r>
        <w:t xml:space="preserve">. It </w:t>
      </w:r>
      <w:proofErr w:type="gramStart"/>
      <w:r>
        <w:t>is hypothesised</w:t>
      </w:r>
      <w:proofErr w:type="gramEnd"/>
      <w:r>
        <w:t xml:space="preserve"> that thermohaline mixing, an effect already known in oceanography and related laboratory tests, is responsible</w:t>
      </w:r>
      <w:ins w:id="8" w:author="Lisboa, Paulo" w:date="2018-03-12T22:52:00Z">
        <w:r w:rsidR="00FC1C15">
          <w:t xml:space="preserve"> this</w:t>
        </w:r>
      </w:ins>
      <w:ins w:id="9" w:author="Lisboa, Paulo" w:date="2018-03-12T22:53:00Z">
        <w:r w:rsidR="00FC1C15">
          <w:t xml:space="preserve"> difference</w:t>
        </w:r>
      </w:ins>
      <w:r>
        <w:t>, due to a molecular weight gr</w:t>
      </w:r>
      <w:r>
        <w:t xml:space="preserve">adient inversion from </w:t>
      </w:r>
      <w:r>
        <w:rPr>
          <w:vertAlign w:val="superscript"/>
        </w:rPr>
        <w:t>3</w:t>
      </w:r>
      <w:r>
        <w:t xml:space="preserve">He fusion. </w:t>
      </w:r>
      <w:ins w:id="10" w:author="Lisboa, Paulo" w:date="2018-03-12T22:54:00Z">
        <w:r w:rsidR="00FC1C15">
          <w:t>T</w:t>
        </w:r>
        <w:r w:rsidR="00FC1C15">
          <w:rPr>
            <w:rFonts w:hint="eastAsia"/>
          </w:rPr>
          <w:t>h</w:t>
        </w:r>
        <w:r w:rsidR="00FC1C15">
          <w:t xml:space="preserve">e present </w:t>
        </w:r>
        <w:proofErr w:type="gramStart"/>
        <w:r w:rsidR="00FC1C15">
          <w:t>work studies</w:t>
        </w:r>
        <w:proofErr w:type="gramEnd"/>
        <w:r w:rsidR="00FC1C15">
          <w:t xml:space="preserve"> the extent to which this effect can explain the measured deviations in X and Y</w:t>
        </w:r>
      </w:ins>
      <w:del w:id="11" w:author="Lisboa, Paulo" w:date="2018-03-12T22:54:00Z">
        <w:r w:rsidDel="00FC1C15">
          <w:delText>H</w:delText>
        </w:r>
        <w:r w:rsidDel="00FC1C15">
          <w:delText>e</w:delText>
        </w:r>
        <w:r w:rsidDel="00FC1C15">
          <w:delText>r</w:delText>
        </w:r>
        <w:r w:rsidDel="00FC1C15">
          <w:delText>e</w:delText>
        </w:r>
      </w:del>
      <w:del w:id="12" w:author="Lisboa, Paulo" w:date="2018-03-12T22:55:00Z">
        <w:r w:rsidDel="00FC1C15">
          <w:delText xml:space="preserve">, based on parameters from the FRANEC stellar evolution code for a 1 </w:delText>
        </w:r>
        <w:r w:rsidDel="00FC1C15">
          <w:rPr>
            <w:rFonts w:eastAsia="Liberation Serif" w:cs="Liberation Serif"/>
            <w:i/>
            <w:iCs/>
          </w:rPr>
          <w:delText>M</w:delText>
        </w:r>
        <w:r w:rsidDel="00FC1C15">
          <w:rPr>
            <w:rFonts w:eastAsia="Liberation Serif" w:cs="Liberation Serif"/>
          </w:rPr>
          <w:delText>_sun</w:delText>
        </w:r>
        <w:r w:rsidDel="00FC1C15">
          <w:delText xml:space="preserve"> star at solar metallicity, </w:delText>
        </w:r>
      </w:del>
      <w:ins w:id="13" w:author="Lisboa, Paulo" w:date="2018-03-12T22:55:00Z">
        <w:r w:rsidR="00FC1C15">
          <w:t xml:space="preserve">, by calculating </w:t>
        </w:r>
      </w:ins>
      <w:r>
        <w:t xml:space="preserve">the coefficients of diffusion due to thermohaline mixing </w:t>
      </w:r>
      <w:ins w:id="14" w:author="Lisboa, Paulo" w:date="2018-03-12T22:55:00Z">
        <w:r w:rsidR="00FC1C15">
          <w:t xml:space="preserve">based on parameters from the FRANEC stellar evolution code for a 1 </w:t>
        </w:r>
        <w:proofErr w:type="spellStart"/>
        <w:r w:rsidR="00FC1C15">
          <w:rPr>
            <w:rFonts w:eastAsia="Liberation Serif" w:cs="Liberation Serif"/>
            <w:i/>
            <w:iCs/>
          </w:rPr>
          <w:t>M</w:t>
        </w:r>
        <w:r w:rsidR="00FC1C15">
          <w:rPr>
            <w:rFonts w:eastAsia="Liberation Serif" w:cs="Liberation Serif"/>
          </w:rPr>
          <w:t>_sun</w:t>
        </w:r>
        <w:proofErr w:type="spellEnd"/>
        <w:r w:rsidR="00FC1C15">
          <w:t xml:space="preserve"> star at solar metallicity</w:t>
        </w:r>
        <w:r w:rsidR="00FC1C15">
          <w:t>.</w:t>
        </w:r>
        <w:r w:rsidR="00FC1C15">
          <w:t xml:space="preserve"> </w:t>
        </w:r>
      </w:ins>
      <w:ins w:id="15" w:author="Lisboa, Paulo" w:date="2018-03-12T22:56:00Z">
        <w:r w:rsidR="00FC1C15">
          <w:t xml:space="preserve">Estimated diffusion coefficients </w:t>
        </w:r>
      </w:ins>
      <w:proofErr w:type="gramStart"/>
      <w:r>
        <w:t xml:space="preserve">are </w:t>
      </w:r>
      <w:del w:id="16" w:author="Lisboa, Paulo" w:date="2018-03-12T22:56:00Z">
        <w:r w:rsidDel="00FC1C15">
          <w:delText xml:space="preserve">calculated and </w:delText>
        </w:r>
      </w:del>
      <w:r>
        <w:t>plotted</w:t>
      </w:r>
      <w:proofErr w:type="gramEnd"/>
      <w:r>
        <w:t xml:space="preserve"> </w:t>
      </w:r>
      <w:ins w:id="17" w:author="Lisboa, Paulo" w:date="2018-03-12T22:56:00Z">
        <w:r w:rsidR="00A54A6D">
          <w:t>as functions of radius</w:t>
        </w:r>
        <w:r w:rsidR="00A54A6D">
          <w:t xml:space="preserve"> </w:t>
        </w:r>
        <w:r w:rsidR="00FC1C15">
          <w:t>for</w:t>
        </w:r>
      </w:ins>
      <w:del w:id="18" w:author="Lisboa, Paulo" w:date="2018-03-12T22:56:00Z">
        <w:r w:rsidDel="00FC1C15">
          <w:delText>at</w:delText>
        </w:r>
      </w:del>
      <w:r>
        <w:t xml:space="preserve"> different luminosities</w:t>
      </w:r>
      <w:del w:id="19" w:author="Lisboa, Paulo" w:date="2018-03-12T22:56:00Z">
        <w:r w:rsidDel="00A54A6D">
          <w:delText xml:space="preserve"> as fun</w:delText>
        </w:r>
        <w:r w:rsidDel="00A54A6D">
          <w:delText>ctions of radius</w:delText>
        </w:r>
      </w:del>
      <w:r>
        <w:t xml:space="preserve">. They are then compared to the abundance gradient of </w:t>
      </w:r>
      <w:r>
        <w:rPr>
          <w:vertAlign w:val="superscript"/>
        </w:rPr>
        <w:t>3</w:t>
      </w:r>
      <w:r>
        <w:t xml:space="preserve">He and other </w:t>
      </w:r>
      <w:proofErr w:type="gramStart"/>
      <w:r>
        <w:t>elements which</w:t>
      </w:r>
      <w:proofErr w:type="gramEnd"/>
      <w:r>
        <w:t xml:space="preserve"> trace the location of the fusion shell. It </w:t>
      </w:r>
      <w:proofErr w:type="gramStart"/>
      <w:r>
        <w:t>is shown</w:t>
      </w:r>
      <w:proofErr w:type="gramEnd"/>
      <w:r>
        <w:t xml:space="preserve"> that the peak value</w:t>
      </w:r>
      <w:ins w:id="20" w:author="Lisboa, Paulo" w:date="2018-03-12T22:59:00Z">
        <w:r>
          <w:t>s</w:t>
        </w:r>
      </w:ins>
      <w:r>
        <w:t xml:space="preserve"> of the coefficients are </w:t>
      </w:r>
      <w:r>
        <w:t xml:space="preserve">similar to values </w:t>
      </w:r>
      <w:commentRangeStart w:id="21"/>
      <w:r>
        <w:t>obtained by others</w:t>
      </w:r>
      <w:commentRangeEnd w:id="21"/>
      <w:r>
        <w:rPr>
          <w:rStyle w:val="CommentReference"/>
          <w:rFonts w:cs="Mangal"/>
        </w:rPr>
        <w:commentReference w:id="21"/>
      </w:r>
      <w:ins w:id="22" w:author="Lisboa, Paulo" w:date="2018-03-12T22:58:00Z">
        <w:r>
          <w:t>.</w:t>
        </w:r>
      </w:ins>
      <w:del w:id="23" w:author="Lisboa, Paulo" w:date="2018-03-12T22:58:00Z">
        <w:r w:rsidDel="003622F1">
          <w:delText>,</w:delText>
        </w:r>
      </w:del>
      <w:r>
        <w:t xml:space="preserve"> </w:t>
      </w:r>
      <w:ins w:id="24" w:author="Lisboa, Paulo" w:date="2018-03-12T22:58:00Z">
        <w:r>
          <w:t xml:space="preserve">In particular, </w:t>
        </w:r>
      </w:ins>
      <w:r>
        <w:t xml:space="preserve">the </w:t>
      </w:r>
      <w:del w:id="25" w:author="Lisboa, Paulo" w:date="2018-03-12T22:59:00Z">
        <w:r w:rsidDel="003622F1">
          <w:delText>coefficients’</w:delText>
        </w:r>
      </w:del>
      <w:r>
        <w:t xml:space="preserve"> peak </w:t>
      </w:r>
      <w:r>
        <w:t>value</w:t>
      </w:r>
      <w:ins w:id="26" w:author="Lisboa, Paulo" w:date="2018-03-12T22:59:00Z">
        <w:r>
          <w:t>s</w:t>
        </w:r>
      </w:ins>
      <w:r>
        <w:t xml:space="preserve"> </w:t>
      </w:r>
      <w:ins w:id="27" w:author="Lisboa, Paulo" w:date="2018-03-12T22:59:00Z">
        <w:r>
          <w:t xml:space="preserve">of the diffusion coefficients are found to </w:t>
        </w:r>
      </w:ins>
      <w:r>
        <w:t>grow</w:t>
      </w:r>
      <w:del w:id="28" w:author="Lisboa, Paulo" w:date="2018-03-12T22:59:00Z">
        <w:r w:rsidDel="003622F1">
          <w:delText>s</w:delText>
        </w:r>
      </w:del>
      <w:r>
        <w:t xml:space="preserve"> over time </w:t>
      </w:r>
      <w:del w:id="29" w:author="Lisboa, Paulo" w:date="2018-03-12T23:00:00Z">
        <w:r w:rsidDel="003622F1">
          <w:delText>and the</w:delText>
        </w:r>
      </w:del>
      <w:ins w:id="30" w:author="Lisboa, Paulo" w:date="2018-03-12T23:00:00Z">
        <w:r>
          <w:t>in</w:t>
        </w:r>
      </w:ins>
      <w:r>
        <w:t xml:space="preserve"> regions where thermohaline mixing is significant</w:t>
      </w:r>
      <w:ins w:id="31" w:author="Lisboa, Paulo" w:date="2018-03-12T23:00:00Z">
        <w:r>
          <w:t>, which is</w:t>
        </w:r>
      </w:ins>
      <w:del w:id="32" w:author="Lisboa, Paulo" w:date="2018-03-12T23:00:00Z">
        <w:r w:rsidDel="003622F1">
          <w:delText xml:space="preserve"> are also </w:delText>
        </w:r>
      </w:del>
      <w:ins w:id="33" w:author="Lisboa, Paulo" w:date="2018-03-12T23:00:00Z">
        <w:r>
          <w:t xml:space="preserve"> </w:t>
        </w:r>
      </w:ins>
      <w:del w:id="34" w:author="Lisboa, Paulo" w:date="2018-03-12T23:00:00Z">
        <w:r w:rsidDel="003622F1">
          <w:delText xml:space="preserve">those </w:delText>
        </w:r>
      </w:del>
      <w:r>
        <w:t xml:space="preserve">where </w:t>
      </w:r>
      <w:r>
        <w:rPr>
          <w:vertAlign w:val="superscript"/>
        </w:rPr>
        <w:t>3</w:t>
      </w:r>
      <w:r>
        <w:t>He is being burnt, just outside the H-burning shell.</w:t>
      </w:r>
      <w:bookmarkStart w:id="35" w:name="_GoBack"/>
      <w:bookmarkEnd w:id="35"/>
    </w:p>
    <w:sectPr w:rsidR="009670FF">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sboa, Paulo" w:date="2018-03-12T22:49:00Z" w:initials="LP">
    <w:p w14:paraId="43702AF8" w14:textId="77777777" w:rsidR="00FC1C15" w:rsidRDefault="00FC1C15">
      <w:pPr>
        <w:pStyle w:val="CommentText"/>
        <w:rPr>
          <w:rFonts w:hint="eastAsia"/>
        </w:rPr>
      </w:pPr>
      <w:r>
        <w:rPr>
          <w:rStyle w:val="CommentReference"/>
          <w:rFonts w:hint="eastAsia"/>
        </w:rPr>
        <w:annotationRef/>
      </w:r>
      <w:r>
        <w:rPr>
          <w:rFonts w:hint="eastAsia"/>
        </w:rPr>
        <w:t>W</w:t>
      </w:r>
      <w:r>
        <w:t>hich sequence (unless it’s obvious to the reader)?</w:t>
      </w:r>
    </w:p>
  </w:comment>
  <w:comment w:id="21" w:author="Lisboa, Paulo" w:date="2018-03-12T22:58:00Z" w:initials="LP">
    <w:p w14:paraId="591BB566" w14:textId="04AC01BE" w:rsidR="003622F1" w:rsidRDefault="003622F1">
      <w:pPr>
        <w:pStyle w:val="CommentText"/>
        <w:rPr>
          <w:rFonts w:hint="eastAsia"/>
        </w:rPr>
      </w:pPr>
      <w:r>
        <w:rPr>
          <w:rStyle w:val="CommentReference"/>
          <w:rFonts w:hint="eastAsia"/>
        </w:rPr>
        <w:annotationRef/>
      </w:r>
      <w:proofErr w:type="gramStart"/>
      <w:r>
        <w:t>reported</w:t>
      </w:r>
      <w:proofErr w:type="gramEnd"/>
      <w:r>
        <w:t xml:space="preserve"> in other published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702AF8" w15:done="0"/>
  <w15:commentEx w15:paraId="591BB5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sboa, Paulo">
    <w15:presenceInfo w15:providerId="AD" w15:userId="S-1-5-21-2009423200-488843608-724182803-40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9"/>
  <w:characterSpacingControl w:val="doNotCompress"/>
  <w:compat>
    <w:useFELayout/>
    <w:compatSetting w:name="compatibilityMode" w:uri="http://schemas.microsoft.com/office/word" w:val="12"/>
  </w:compat>
  <w:rsids>
    <w:rsidRoot w:val="009670FF"/>
    <w:rsid w:val="003622F1"/>
    <w:rsid w:val="009670FF"/>
    <w:rsid w:val="00A54A6D"/>
    <w:rsid w:val="00FC1C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605B"/>
  <w15:docId w15:val="{7B467418-12A5-4923-AE48-CD251833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FC1C15"/>
    <w:rPr>
      <w:sz w:val="16"/>
      <w:szCs w:val="16"/>
    </w:rPr>
  </w:style>
  <w:style w:type="paragraph" w:styleId="CommentText">
    <w:name w:val="annotation text"/>
    <w:basedOn w:val="Normal"/>
    <w:link w:val="CommentTextChar"/>
    <w:uiPriority w:val="99"/>
    <w:semiHidden/>
    <w:unhideWhenUsed/>
    <w:rsid w:val="00FC1C15"/>
    <w:rPr>
      <w:rFonts w:cs="Mangal"/>
      <w:sz w:val="20"/>
      <w:szCs w:val="18"/>
    </w:rPr>
  </w:style>
  <w:style w:type="character" w:customStyle="1" w:styleId="CommentTextChar">
    <w:name w:val="Comment Text Char"/>
    <w:basedOn w:val="DefaultParagraphFont"/>
    <w:link w:val="CommentText"/>
    <w:uiPriority w:val="99"/>
    <w:semiHidden/>
    <w:rsid w:val="00FC1C15"/>
    <w:rPr>
      <w:rFonts w:cs="Mangal"/>
      <w:color w:val="00000A"/>
      <w:szCs w:val="18"/>
    </w:rPr>
  </w:style>
  <w:style w:type="paragraph" w:styleId="CommentSubject">
    <w:name w:val="annotation subject"/>
    <w:basedOn w:val="CommentText"/>
    <w:next w:val="CommentText"/>
    <w:link w:val="CommentSubjectChar"/>
    <w:uiPriority w:val="99"/>
    <w:semiHidden/>
    <w:unhideWhenUsed/>
    <w:rsid w:val="00FC1C15"/>
    <w:rPr>
      <w:b/>
      <w:bCs/>
    </w:rPr>
  </w:style>
  <w:style w:type="character" w:customStyle="1" w:styleId="CommentSubjectChar">
    <w:name w:val="Comment Subject Char"/>
    <w:basedOn w:val="CommentTextChar"/>
    <w:link w:val="CommentSubject"/>
    <w:uiPriority w:val="99"/>
    <w:semiHidden/>
    <w:rsid w:val="00FC1C15"/>
    <w:rPr>
      <w:rFonts w:cs="Mangal"/>
      <w:b/>
      <w:bCs/>
      <w:color w:val="00000A"/>
      <w:szCs w:val="18"/>
    </w:rPr>
  </w:style>
  <w:style w:type="paragraph" w:styleId="BalloonText">
    <w:name w:val="Balloon Text"/>
    <w:basedOn w:val="Normal"/>
    <w:link w:val="BalloonTextChar"/>
    <w:uiPriority w:val="99"/>
    <w:semiHidden/>
    <w:unhideWhenUsed/>
    <w:rsid w:val="00FC1C15"/>
    <w:rPr>
      <w:rFonts w:ascii="Segoe UI" w:hAnsi="Segoe UI" w:cs="Mangal"/>
      <w:sz w:val="18"/>
      <w:szCs w:val="16"/>
    </w:rPr>
  </w:style>
  <w:style w:type="character" w:customStyle="1" w:styleId="BalloonTextChar">
    <w:name w:val="Balloon Text Char"/>
    <w:basedOn w:val="DefaultParagraphFont"/>
    <w:link w:val="BalloonText"/>
    <w:uiPriority w:val="99"/>
    <w:semiHidden/>
    <w:rsid w:val="00FC1C15"/>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Lisboa, Paulo</cp:lastModifiedBy>
  <cp:revision>14</cp:revision>
  <dcterms:created xsi:type="dcterms:W3CDTF">2018-03-06T14:41:00Z</dcterms:created>
  <dcterms:modified xsi:type="dcterms:W3CDTF">2018-03-12T23:00:00Z</dcterms:modified>
  <dc:language>en-GB</dc:language>
</cp:coreProperties>
</file>